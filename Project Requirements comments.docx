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B005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6540B007" w14:textId="77777777">
        <w:trPr>
          <w:trHeight w:val="443"/>
        </w:trPr>
        <w:tc>
          <w:tcPr>
            <w:tcW w:w="9468" w:type="dxa"/>
            <w:vAlign w:val="center"/>
          </w:tcPr>
          <w:p w14:paraId="6540B006" w14:textId="75C08EA9" w:rsidR="008B3B7F" w:rsidRPr="0060532A" w:rsidRDefault="008B3B7F" w:rsidP="006A77BC">
            <w:pPr>
              <w:pStyle w:val="CompanyName"/>
            </w:pPr>
          </w:p>
        </w:tc>
      </w:tr>
      <w:tr w:rsidR="008B3B7F" w:rsidRPr="00E137BD" w14:paraId="6540B00B" w14:textId="77777777">
        <w:trPr>
          <w:trHeight w:val="895"/>
        </w:trPr>
        <w:tc>
          <w:tcPr>
            <w:tcW w:w="9468" w:type="dxa"/>
          </w:tcPr>
          <w:p w14:paraId="6540B008" w14:textId="6D1D304C" w:rsidR="008B3B7F" w:rsidRPr="00E137BD" w:rsidRDefault="00E137BD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rFonts w:ascii="Arial" w:hAnsi="Arial" w:cs="Arial"/>
                <w:sz w:val="28"/>
                <w:szCs w:val="28"/>
              </w:rPr>
            </w:pPr>
            <w:r w:rsidRPr="00E137BD">
              <w:rPr>
                <w:rFonts w:ascii="Arial" w:hAnsi="Arial" w:cs="Arial"/>
                <w:sz w:val="28"/>
                <w:szCs w:val="28"/>
              </w:rPr>
              <w:t>Practical Task</w:t>
            </w:r>
          </w:p>
          <w:p w14:paraId="6540B009" w14:textId="77777777" w:rsidR="0060532A" w:rsidRPr="00E137BD" w:rsidRDefault="0060532A" w:rsidP="0060532A">
            <w:pPr>
              <w:rPr>
                <w:rFonts w:ascii="Arial" w:hAnsi="Arial" w:cs="Arial"/>
                <w:b/>
              </w:rPr>
            </w:pPr>
          </w:p>
          <w:p w14:paraId="6540B00A" w14:textId="3C2C7094" w:rsidR="008B3B7F" w:rsidRPr="00E137BD" w:rsidRDefault="00D06AC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D06ACB">
              <w:rPr>
                <w:rFonts w:ascii="Arial" w:hAnsi="Arial" w:cs="Arial"/>
                <w:szCs w:val="44"/>
              </w:rPr>
              <w:t>EHU</w:t>
            </w:r>
            <w:r w:rsidRPr="00E137BD">
              <w:rPr>
                <w:rFonts w:ascii="Arial" w:hAnsi="Arial" w:cs="Arial"/>
                <w:szCs w:val="44"/>
              </w:rPr>
              <w:t xml:space="preserve">, </w:t>
            </w:r>
            <w:r w:rsidRPr="00D06ACB">
              <w:rPr>
                <w:rFonts w:ascii="Arial" w:hAnsi="Arial" w:cs="Arial"/>
                <w:szCs w:val="44"/>
              </w:rPr>
              <w:t>Software</w:t>
            </w:r>
            <w:r w:rsidRPr="00E137BD">
              <w:rPr>
                <w:rFonts w:ascii="Arial" w:hAnsi="Arial" w:cs="Arial"/>
                <w:szCs w:val="44"/>
              </w:rPr>
              <w:t xml:space="preserve"> </w:t>
            </w:r>
            <w:r w:rsidRPr="00D06ACB">
              <w:rPr>
                <w:rFonts w:ascii="Arial" w:hAnsi="Arial" w:cs="Arial"/>
                <w:szCs w:val="44"/>
              </w:rPr>
              <w:t>Testing</w:t>
            </w:r>
            <w:r w:rsidRPr="00E137BD">
              <w:rPr>
                <w:rFonts w:ascii="Arial" w:hAnsi="Arial" w:cs="Arial"/>
                <w:szCs w:val="44"/>
              </w:rPr>
              <w:t xml:space="preserve">, </w:t>
            </w:r>
            <w:r w:rsidR="00E137BD">
              <w:rPr>
                <w:rFonts w:ascii="Arial" w:hAnsi="Arial" w:cs="Arial"/>
                <w:szCs w:val="44"/>
              </w:rPr>
              <w:t>Project Requirements</w:t>
            </w:r>
          </w:p>
        </w:tc>
      </w:tr>
    </w:tbl>
    <w:p w14:paraId="6540B00C" w14:textId="77777777" w:rsidR="008B3B7F" w:rsidRPr="00E137BD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6540B00D" w14:textId="77777777" w:rsidR="00222DC3" w:rsidRPr="00E137BD" w:rsidRDefault="00222DC3" w:rsidP="00222DC3"/>
    <w:p w14:paraId="6540B02B" w14:textId="77777777" w:rsidR="00FE114F" w:rsidRPr="00E137BD" w:rsidRDefault="00FE114F" w:rsidP="005732B5">
      <w:pPr>
        <w:pStyle w:val="BodyText"/>
        <w:sectPr w:rsidR="00FE114F" w:rsidRPr="00E137BD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6540B030" w14:textId="43536F2B" w:rsidR="002E3141" w:rsidRPr="00E137BD" w:rsidRDefault="00E137BD" w:rsidP="002E3141">
      <w:pPr>
        <w:jc w:val="center"/>
        <w:rPr>
          <w:rFonts w:ascii="Arial" w:hAnsi="Arial" w:cs="Arial"/>
          <w:b/>
          <w:sz w:val="24"/>
          <w:szCs w:val="24"/>
        </w:rPr>
      </w:pPr>
      <w:r w:rsidRPr="00E137BD">
        <w:rPr>
          <w:rFonts w:ascii="Arial" w:hAnsi="Arial" w:cs="Arial"/>
          <w:b/>
          <w:sz w:val="24"/>
          <w:szCs w:val="24"/>
        </w:rPr>
        <w:lastRenderedPageBreak/>
        <w:t>Requirements for the Application Under Development</w:t>
      </w:r>
    </w:p>
    <w:p w14:paraId="52B32543" w14:textId="77777777" w:rsidR="00931641" w:rsidRDefault="00931641" w:rsidP="00931641">
      <w:pPr>
        <w:rPr>
          <w:rFonts w:ascii="Arial" w:hAnsi="Arial" w:cs="Arial"/>
          <w:b/>
          <w:sz w:val="24"/>
          <w:szCs w:val="24"/>
        </w:rPr>
      </w:pPr>
    </w:p>
    <w:bookmarkEnd w:id="0"/>
    <w:bookmarkEnd w:id="1"/>
    <w:bookmarkEnd w:id="2"/>
    <w:bookmarkEnd w:id="3"/>
    <w:p w14:paraId="391FA9F9" w14:textId="77777777" w:rsidR="00E137BD" w:rsidRDefault="00E137BD" w:rsidP="00E137BD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The "File Searcher" application (hereinafter referred to as FS) is designed for the automatic search of files based on a given pattern.</w:t>
      </w:r>
    </w:p>
    <w:p w14:paraId="738FE001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FE8F48" w14:textId="77777777" w:rsidR="00E137BD" w:rsidRDefault="00E137BD" w:rsidP="00E137BD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The application must be written in Delphi 7 and operate under Win XP and Win 7.</w:t>
      </w:r>
    </w:p>
    <w:p w14:paraId="3FCB664B" w14:textId="77777777" w:rsidR="00E137BD" w:rsidRPr="00E137BD" w:rsidRDefault="00E137BD" w:rsidP="00E137B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9EDF1DE" w14:textId="229D5628" w:rsidR="00E137BD" w:rsidRDefault="00E137BD" w:rsidP="00D82099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 xml:space="preserve">For the search, a starting directory or set of directories is specified. FS automatically scans directories to an unlimited depth and displays all found files in the </w:t>
      </w:r>
      <w:commentRangeStart w:id="4"/>
      <w:r w:rsidRPr="00E137BD">
        <w:rPr>
          <w:rFonts w:ascii="Arial" w:hAnsi="Arial" w:cs="Arial"/>
          <w:sz w:val="24"/>
          <w:szCs w:val="24"/>
        </w:rPr>
        <w:t>ri</w:t>
      </w:r>
      <w:ins w:id="5" w:author="Author">
        <w:r w:rsidR="00540834">
          <w:rPr>
            <w:rFonts w:ascii="Arial" w:hAnsi="Arial" w:cs="Arial"/>
            <w:sz w:val="24"/>
            <w:szCs w:val="24"/>
          </w:rPr>
          <w:t>g</w:t>
        </w:r>
      </w:ins>
      <w:del w:id="6" w:author="Author">
        <w:r w:rsidRPr="00E137BD" w:rsidDel="00540834">
          <w:rPr>
            <w:rFonts w:ascii="Arial" w:hAnsi="Arial" w:cs="Arial"/>
            <w:sz w:val="24"/>
            <w:szCs w:val="24"/>
          </w:rPr>
          <w:delText>m</w:delText>
        </w:r>
      </w:del>
      <w:r w:rsidRPr="00E137BD">
        <w:rPr>
          <w:rFonts w:ascii="Arial" w:hAnsi="Arial" w:cs="Arial"/>
          <w:sz w:val="24"/>
          <w:szCs w:val="24"/>
        </w:rPr>
        <w:t xml:space="preserve">ht </w:t>
      </w:r>
      <w:commentRangeEnd w:id="4"/>
      <w:r w:rsidR="00540834">
        <w:rPr>
          <w:rStyle w:val="CommentReference"/>
        </w:rPr>
        <w:commentReference w:id="4"/>
      </w:r>
      <w:r w:rsidRPr="00E137BD">
        <w:rPr>
          <w:rFonts w:ascii="Arial" w:hAnsi="Arial" w:cs="Arial"/>
          <w:sz w:val="24"/>
          <w:szCs w:val="24"/>
        </w:rPr>
        <w:t>panel (see screenshot 1).</w:t>
      </w:r>
    </w:p>
    <w:p w14:paraId="1864B621" w14:textId="77777777" w:rsidR="00E137BD" w:rsidRPr="00E137BD" w:rsidRDefault="00E137BD" w:rsidP="00E137BD">
      <w:pPr>
        <w:pStyle w:val="ListParagraph"/>
        <w:rPr>
          <w:rFonts w:ascii="Arial" w:hAnsi="Arial" w:cs="Arial"/>
          <w:sz w:val="24"/>
          <w:szCs w:val="24"/>
        </w:rPr>
      </w:pPr>
    </w:p>
    <w:p w14:paraId="7D070FE1" w14:textId="77777777" w:rsidR="00E137BD" w:rsidRDefault="00E137BD" w:rsidP="00427C7F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Three types of files are available for search (selection is made manually or using the "What to search" combo box):</w:t>
      </w:r>
    </w:p>
    <w:p w14:paraId="594A43C2" w14:textId="77777777" w:rsidR="00E137BD" w:rsidRDefault="00E137BD" w:rsidP="003604CF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 xml:space="preserve">Audio files (mp3, </w:t>
      </w:r>
      <w:proofErr w:type="spellStart"/>
      <w:r w:rsidRPr="00E137BD">
        <w:rPr>
          <w:rFonts w:ascii="Arial" w:hAnsi="Arial" w:cs="Arial"/>
          <w:sz w:val="24"/>
          <w:szCs w:val="24"/>
        </w:rPr>
        <w:t>ogg</w:t>
      </w:r>
      <w:proofErr w:type="spellEnd"/>
      <w:r w:rsidRPr="00E137BD">
        <w:rPr>
          <w:rFonts w:ascii="Arial" w:hAnsi="Arial" w:cs="Arial"/>
          <w:sz w:val="24"/>
          <w:szCs w:val="24"/>
        </w:rPr>
        <w:t>, wav, mid).</w:t>
      </w:r>
    </w:p>
    <w:p w14:paraId="325CBBA4" w14:textId="77777777" w:rsidR="00E137BD" w:rsidRDefault="00E137BD" w:rsidP="00C10595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Video files (</w:t>
      </w:r>
      <w:proofErr w:type="spellStart"/>
      <w:r w:rsidRPr="00E137BD">
        <w:rPr>
          <w:rFonts w:ascii="Arial" w:hAnsi="Arial" w:cs="Arial"/>
          <w:sz w:val="24"/>
          <w:szCs w:val="24"/>
        </w:rPr>
        <w:t>avi</w:t>
      </w:r>
      <w:proofErr w:type="spellEnd"/>
      <w:r w:rsidRPr="00E137BD">
        <w:rPr>
          <w:rFonts w:ascii="Arial" w:hAnsi="Arial" w:cs="Arial"/>
          <w:sz w:val="24"/>
          <w:szCs w:val="24"/>
        </w:rPr>
        <w:t>, mpg, mpeg).</w:t>
      </w:r>
    </w:p>
    <w:p w14:paraId="46686C0F" w14:textId="3EDA057E" w:rsidR="00E137BD" w:rsidRPr="00E137BD" w:rsidRDefault="00E137BD" w:rsidP="00C10595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 xml:space="preserve">Office files (doc, docx, </w:t>
      </w:r>
      <w:proofErr w:type="spellStart"/>
      <w:r w:rsidRPr="00E137BD">
        <w:rPr>
          <w:rFonts w:ascii="Arial" w:hAnsi="Arial" w:cs="Arial"/>
          <w:sz w:val="24"/>
          <w:szCs w:val="24"/>
        </w:rPr>
        <w:t>xls</w:t>
      </w:r>
      <w:proofErr w:type="spellEnd"/>
      <w:r w:rsidRPr="00E137BD">
        <w:rPr>
          <w:rFonts w:ascii="Arial" w:hAnsi="Arial" w:cs="Arial"/>
          <w:sz w:val="24"/>
          <w:szCs w:val="24"/>
        </w:rPr>
        <w:t>, xlsx).</w:t>
      </w:r>
    </w:p>
    <w:p w14:paraId="2F06543E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3B8B3B0" w14:textId="77777777" w:rsidR="00E137BD" w:rsidRDefault="00E137BD" w:rsidP="00244A86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For all found files, the following is displayed:</w:t>
      </w:r>
    </w:p>
    <w:p w14:paraId="29D74798" w14:textId="77777777" w:rsidR="00E137BD" w:rsidRDefault="00E137BD" w:rsidP="003C4131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Name.</w:t>
      </w:r>
    </w:p>
    <w:p w14:paraId="6C3A6667" w14:textId="77777777" w:rsidR="00E137BD" w:rsidRDefault="00E137BD" w:rsidP="004D0F95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Full path.</w:t>
      </w:r>
    </w:p>
    <w:p w14:paraId="06100C21" w14:textId="77777777" w:rsidR="00E137BD" w:rsidRDefault="00E137BD" w:rsidP="007223CD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commentRangeStart w:id="7"/>
      <w:r w:rsidRPr="00E137BD">
        <w:rPr>
          <w:rFonts w:ascii="Arial" w:hAnsi="Arial" w:cs="Arial"/>
          <w:sz w:val="24"/>
          <w:szCs w:val="24"/>
        </w:rPr>
        <w:t>Size</w:t>
      </w:r>
      <w:commentRangeEnd w:id="7"/>
      <w:r w:rsidR="009E2AD1">
        <w:rPr>
          <w:rStyle w:val="CommentReference"/>
        </w:rPr>
        <w:commentReference w:id="7"/>
      </w:r>
      <w:r w:rsidRPr="00E137BD">
        <w:rPr>
          <w:rFonts w:ascii="Arial" w:hAnsi="Arial" w:cs="Arial"/>
          <w:sz w:val="24"/>
          <w:szCs w:val="24"/>
        </w:rPr>
        <w:t>.</w:t>
      </w:r>
    </w:p>
    <w:p w14:paraId="7F8B366C" w14:textId="77777777" w:rsidR="00E137BD" w:rsidRDefault="00E137BD" w:rsidP="00331F2E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commentRangeStart w:id="8"/>
      <w:r w:rsidRPr="00E137BD">
        <w:rPr>
          <w:rFonts w:ascii="Arial" w:hAnsi="Arial" w:cs="Arial"/>
          <w:sz w:val="24"/>
          <w:szCs w:val="24"/>
        </w:rPr>
        <w:t>File creation date-time</w:t>
      </w:r>
      <w:commentRangeEnd w:id="8"/>
      <w:r w:rsidR="009E2AD1">
        <w:rPr>
          <w:rStyle w:val="CommentReference"/>
        </w:rPr>
        <w:commentReference w:id="8"/>
      </w:r>
      <w:r w:rsidRPr="00E137BD">
        <w:rPr>
          <w:rFonts w:ascii="Arial" w:hAnsi="Arial" w:cs="Arial"/>
          <w:sz w:val="24"/>
          <w:szCs w:val="24"/>
        </w:rPr>
        <w:t>.</w:t>
      </w:r>
    </w:p>
    <w:p w14:paraId="5199CE3D" w14:textId="2ED2F2D6" w:rsidR="00E137BD" w:rsidRPr="00E137BD" w:rsidRDefault="00E137BD" w:rsidP="00331F2E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 xml:space="preserve">Screenshot </w:t>
      </w:r>
      <w:r>
        <w:rPr>
          <w:rFonts w:ascii="Arial" w:hAnsi="Arial" w:cs="Arial"/>
          <w:sz w:val="24"/>
          <w:szCs w:val="24"/>
        </w:rPr>
        <w:t>with</w:t>
      </w:r>
      <w:r w:rsidRPr="00E137BD">
        <w:rPr>
          <w:rFonts w:ascii="Arial" w:hAnsi="Arial" w:cs="Arial"/>
          <w:sz w:val="24"/>
          <w:szCs w:val="24"/>
        </w:rPr>
        <w:t xml:space="preserve"> the first frame.</w:t>
      </w:r>
    </w:p>
    <w:p w14:paraId="1489EDB4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B38322" w14:textId="77777777" w:rsidR="00E137BD" w:rsidRDefault="00E137BD" w:rsidP="00D17599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Performance.</w:t>
      </w:r>
    </w:p>
    <w:p w14:paraId="77A9FC9C" w14:textId="77777777" w:rsidR="00E137BD" w:rsidRDefault="00E137BD" w:rsidP="00C359B4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 xml:space="preserve">FS should search for no less than </w:t>
      </w:r>
      <w:commentRangeStart w:id="9"/>
      <w:r w:rsidRPr="00E137BD">
        <w:rPr>
          <w:rFonts w:ascii="Arial" w:hAnsi="Arial" w:cs="Arial"/>
          <w:sz w:val="24"/>
          <w:szCs w:val="24"/>
        </w:rPr>
        <w:t>500 files per second</w:t>
      </w:r>
      <w:commentRangeEnd w:id="9"/>
      <w:r w:rsidR="00540834">
        <w:rPr>
          <w:rStyle w:val="CommentReference"/>
        </w:rPr>
        <w:commentReference w:id="9"/>
      </w:r>
      <w:r w:rsidRPr="00E137BD">
        <w:rPr>
          <w:rFonts w:ascii="Arial" w:hAnsi="Arial" w:cs="Arial"/>
          <w:sz w:val="24"/>
          <w:szCs w:val="24"/>
        </w:rPr>
        <w:t>, provided that the read/write speed to the disk exceeds 50 MB per second.</w:t>
      </w:r>
    </w:p>
    <w:p w14:paraId="11BDD527" w14:textId="5271DA0A" w:rsidR="00E137BD" w:rsidRPr="00E137BD" w:rsidRDefault="00E137BD" w:rsidP="00C359B4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 xml:space="preserve">If the total operation time exceeds </w:t>
      </w:r>
      <w:commentRangeStart w:id="10"/>
      <w:r w:rsidRPr="00E137BD">
        <w:rPr>
          <w:rFonts w:ascii="Arial" w:hAnsi="Arial" w:cs="Arial"/>
          <w:sz w:val="24"/>
          <w:szCs w:val="24"/>
        </w:rPr>
        <w:t>1 hour</w:t>
      </w:r>
      <w:commentRangeEnd w:id="10"/>
      <w:r w:rsidR="00960B7D">
        <w:rPr>
          <w:rStyle w:val="CommentReference"/>
        </w:rPr>
        <w:commentReference w:id="10"/>
      </w:r>
      <w:r w:rsidRPr="00E137BD">
        <w:rPr>
          <w:rFonts w:ascii="Arial" w:hAnsi="Arial" w:cs="Arial"/>
          <w:sz w:val="24"/>
          <w:szCs w:val="24"/>
        </w:rPr>
        <w:t>, the application should not start</w:t>
      </w:r>
      <w:r>
        <w:rPr>
          <w:rFonts w:ascii="Arial" w:hAnsi="Arial" w:cs="Arial"/>
          <w:sz w:val="24"/>
          <w:szCs w:val="24"/>
        </w:rPr>
        <w:t xml:space="preserve"> its work</w:t>
      </w:r>
      <w:r w:rsidRPr="00E137BD">
        <w:rPr>
          <w:rFonts w:ascii="Arial" w:hAnsi="Arial" w:cs="Arial"/>
          <w:sz w:val="24"/>
          <w:szCs w:val="24"/>
        </w:rPr>
        <w:t>.</w:t>
      </w:r>
    </w:p>
    <w:p w14:paraId="3AA6F244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D5B0B9B" w14:textId="77777777" w:rsidR="00E137BD" w:rsidRDefault="00E137BD" w:rsidP="00841D08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Language Support.</w:t>
      </w:r>
    </w:p>
    <w:p w14:paraId="143A56A1" w14:textId="77777777" w:rsidR="00E137BD" w:rsidRDefault="00E137BD" w:rsidP="00C96BE9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The application must support Russian and English languages by default.</w:t>
      </w:r>
    </w:p>
    <w:p w14:paraId="23AB4208" w14:textId="51FD8DC1" w:rsidR="00E137BD" w:rsidRPr="00E137BD" w:rsidRDefault="00E137BD" w:rsidP="00C96BE9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 xml:space="preserve">There should be an </w:t>
      </w:r>
      <w:commentRangeStart w:id="11"/>
      <w:r w:rsidRPr="00E137BD">
        <w:rPr>
          <w:rFonts w:ascii="Arial" w:hAnsi="Arial" w:cs="Arial"/>
          <w:sz w:val="24"/>
          <w:szCs w:val="24"/>
        </w:rPr>
        <w:t>option</w:t>
      </w:r>
      <w:commentRangeEnd w:id="11"/>
      <w:r w:rsidR="009E2AD1">
        <w:rPr>
          <w:rStyle w:val="CommentReference"/>
        </w:rPr>
        <w:commentReference w:id="11"/>
      </w:r>
      <w:r w:rsidRPr="00E137BD">
        <w:rPr>
          <w:rFonts w:ascii="Arial" w:hAnsi="Arial" w:cs="Arial"/>
          <w:sz w:val="24"/>
          <w:szCs w:val="24"/>
        </w:rPr>
        <w:t xml:space="preserve"> to add new languages.</w:t>
      </w:r>
    </w:p>
    <w:p w14:paraId="7C10FD14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ED5993C" w14:textId="77777777" w:rsidR="00E137BD" w:rsidRDefault="00E137BD" w:rsidP="001F1D09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Logging.</w:t>
      </w:r>
    </w:p>
    <w:p w14:paraId="7A481AC5" w14:textId="77777777" w:rsidR="00E137BD" w:rsidRDefault="00E137BD" w:rsidP="00C17CCE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FRS must keep a log of its operations.</w:t>
      </w:r>
    </w:p>
    <w:p w14:paraId="1538321B" w14:textId="77777777" w:rsidR="00E137BD" w:rsidRDefault="00E137BD" w:rsidP="002027DF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If the log size exceeds 1 MB, logging stops.</w:t>
      </w:r>
    </w:p>
    <w:p w14:paraId="7A8B8CEC" w14:textId="13F20C66" w:rsidR="00E137BD" w:rsidRPr="00E137BD" w:rsidRDefault="00E137BD" w:rsidP="002027DF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The currently analyzed directory should be displayed in the "</w:t>
      </w:r>
      <w:commentRangeStart w:id="12"/>
      <w:r w:rsidRPr="00E137BD">
        <w:rPr>
          <w:rFonts w:ascii="Arial" w:hAnsi="Arial" w:cs="Arial"/>
          <w:sz w:val="24"/>
          <w:szCs w:val="24"/>
        </w:rPr>
        <w:t>Currently Checking</w:t>
      </w:r>
      <w:commentRangeEnd w:id="12"/>
      <w:r w:rsidR="007609A7">
        <w:rPr>
          <w:rStyle w:val="CommentReference"/>
        </w:rPr>
        <w:commentReference w:id="12"/>
      </w:r>
      <w:r w:rsidRPr="00E137BD">
        <w:rPr>
          <w:rFonts w:ascii="Arial" w:hAnsi="Arial" w:cs="Arial"/>
          <w:sz w:val="24"/>
          <w:szCs w:val="24"/>
        </w:rPr>
        <w:t>" panel at the bottom of the screen.</w:t>
      </w:r>
    </w:p>
    <w:p w14:paraId="56AA281A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792937D" w14:textId="77777777" w:rsidR="00E137BD" w:rsidRDefault="00E137BD" w:rsidP="001360A4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File System Support:</w:t>
      </w:r>
    </w:p>
    <w:p w14:paraId="1BB31306" w14:textId="77777777" w:rsidR="00E137BD" w:rsidRDefault="00E137BD" w:rsidP="00602E31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All Windows and UNIX file systems must be supported.</w:t>
      </w:r>
    </w:p>
    <w:p w14:paraId="62E7B6EB" w14:textId="141C738B" w:rsidR="00E137BD" w:rsidRPr="00E137BD" w:rsidRDefault="00E137BD" w:rsidP="00602E31">
      <w:pPr>
        <w:pStyle w:val="ListParagraph"/>
        <w:widowControl/>
        <w:numPr>
          <w:ilvl w:val="1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7BD">
        <w:rPr>
          <w:rFonts w:ascii="Arial" w:hAnsi="Arial" w:cs="Arial"/>
          <w:sz w:val="24"/>
          <w:szCs w:val="24"/>
        </w:rPr>
        <w:t>In case an unsupported FS is detected, FS must terminate its operations abruptly.</w:t>
      </w:r>
    </w:p>
    <w:p w14:paraId="6E614217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4315BB3" w14:textId="1D98E653" w:rsidR="00E137BD" w:rsidRPr="00E137BD" w:rsidRDefault="00E137BD" w:rsidP="00E137BD">
      <w:pPr>
        <w:pStyle w:val="ListParagraph"/>
        <w:widowControl/>
        <w:numPr>
          <w:ilvl w:val="0"/>
          <w:numId w:val="4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commentRangeStart w:id="13"/>
      <w:r>
        <w:rPr>
          <w:rFonts w:ascii="Arial" w:hAnsi="Arial" w:cs="Arial"/>
          <w:sz w:val="24"/>
          <w:szCs w:val="24"/>
        </w:rPr>
        <w:t>There must be n</w:t>
      </w:r>
      <w:r w:rsidRPr="00E137BD">
        <w:rPr>
          <w:rFonts w:ascii="Arial" w:hAnsi="Arial" w:cs="Arial"/>
          <w:sz w:val="24"/>
          <w:szCs w:val="24"/>
        </w:rPr>
        <w:t>etwork support.</w:t>
      </w:r>
      <w:commentRangeEnd w:id="13"/>
      <w:r w:rsidR="006D5617">
        <w:rPr>
          <w:rStyle w:val="CommentReference"/>
        </w:rPr>
        <w:commentReference w:id="13"/>
      </w:r>
    </w:p>
    <w:p w14:paraId="11043EEE" w14:textId="77777777" w:rsidR="00E137BD" w:rsidRPr="00E137BD" w:rsidRDefault="00E137BD" w:rsidP="00E137BD">
      <w:pPr>
        <w:widowControl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DB4C3D" w14:textId="77777777" w:rsidR="00931641" w:rsidRPr="00540834" w:rsidRDefault="00931641" w:rsidP="00E137BD">
      <w:pPr>
        <w:widowControl/>
        <w:spacing w:line="240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50089461" w14:textId="77777777" w:rsidR="00931641" w:rsidRPr="00540834" w:rsidRDefault="00931641" w:rsidP="00E137BD">
      <w:pPr>
        <w:widowControl/>
        <w:spacing w:line="240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4312D5E" w14:textId="166B7335" w:rsidR="00931641" w:rsidRDefault="00E137BD" w:rsidP="00E137BD">
      <w:pPr>
        <w:widowControl/>
        <w:spacing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Screenshot</w:t>
      </w:r>
      <w:r w:rsidR="00931641">
        <w:rPr>
          <w:rFonts w:ascii="Arial" w:hAnsi="Arial" w:cs="Arial"/>
          <w:sz w:val="24"/>
          <w:szCs w:val="24"/>
          <w:lang w:val="ru-RU"/>
        </w:rPr>
        <w:t xml:space="preserve"> 1.</w:t>
      </w:r>
    </w:p>
    <w:p w14:paraId="1DA67114" w14:textId="77777777" w:rsidR="00931641" w:rsidRDefault="00931641" w:rsidP="00E137BD">
      <w:pPr>
        <w:widowControl/>
        <w:spacing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ru-RU"/>
        </w:rPr>
      </w:pPr>
    </w:p>
    <w:p w14:paraId="154CBE8C" w14:textId="77777777" w:rsidR="00931641" w:rsidRDefault="00931641" w:rsidP="00E137BD">
      <w:pPr>
        <w:widowControl/>
        <w:spacing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A5A98">
        <w:rPr>
          <w:noProof/>
        </w:rPr>
        <w:drawing>
          <wp:inline distT="0" distB="0" distL="0" distR="0" wp14:anchorId="1901C0CE" wp14:editId="734E6710">
            <wp:extent cx="5524500" cy="2690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2729" cy="26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AFC4" w14:textId="77777777" w:rsidR="00931641" w:rsidRDefault="00931641" w:rsidP="00E137BD">
      <w:pPr>
        <w:widowControl/>
        <w:spacing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ru-RU"/>
        </w:rPr>
      </w:pPr>
    </w:p>
    <w:p w14:paraId="6540B045" w14:textId="2144E71B" w:rsidR="00D479A7" w:rsidRPr="00A72D0C" w:rsidRDefault="00D479A7" w:rsidP="00E137BD">
      <w:pPr>
        <w:jc w:val="both"/>
        <w:rPr>
          <w:rFonts w:ascii="Arial" w:hAnsi="Arial" w:cs="Arial"/>
          <w:lang w:val="ru-RU"/>
        </w:rPr>
      </w:pPr>
    </w:p>
    <w:sectPr w:rsidR="00D479A7" w:rsidRPr="00A72D0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uthor" w:initials="A">
    <w:p w14:paraId="38474305" w14:textId="77288A66" w:rsidR="00540834" w:rsidRDefault="00540834">
      <w:pPr>
        <w:pStyle w:val="CommentText"/>
      </w:pPr>
      <w:r>
        <w:rPr>
          <w:rStyle w:val="CommentReference"/>
        </w:rPr>
        <w:annotationRef/>
      </w:r>
      <w:r>
        <w:t>Could you clarify the correct name of the panel where the found files should be displayed?</w:t>
      </w:r>
    </w:p>
  </w:comment>
  <w:comment w:id="7" w:author="Author" w:initials="A">
    <w:p w14:paraId="52E5300E" w14:textId="08391AA7" w:rsidR="009E2AD1" w:rsidRDefault="009E2AD1">
      <w:pPr>
        <w:pStyle w:val="CommentText"/>
      </w:pPr>
      <w:r>
        <w:rPr>
          <w:rStyle w:val="CommentReference"/>
        </w:rPr>
        <w:annotationRef/>
      </w:r>
      <w:r w:rsidRPr="009E2AD1">
        <w:t>In what format should the file size be displayed?</w:t>
      </w:r>
    </w:p>
  </w:comment>
  <w:comment w:id="8" w:author="Author" w:initials="A">
    <w:p w14:paraId="11C02E9F" w14:textId="44F4EAF5" w:rsidR="009E2AD1" w:rsidRDefault="009E2AD1">
      <w:pPr>
        <w:pStyle w:val="CommentText"/>
      </w:pPr>
      <w:r>
        <w:rPr>
          <w:rStyle w:val="CommentReference"/>
        </w:rPr>
        <w:annotationRef/>
      </w:r>
      <w:r w:rsidRPr="009E2AD1">
        <w:t>What date and time format should be used?</w:t>
      </w:r>
      <w:r w:rsidR="00EF4A12">
        <w:br/>
      </w:r>
      <w:r w:rsidRPr="009E2AD1">
        <w:t>Does the date and time format have to match the user's local settings?</w:t>
      </w:r>
    </w:p>
  </w:comment>
  <w:comment w:id="9" w:author="Author" w:initials="A">
    <w:p w14:paraId="568D6D22" w14:textId="5205C6B1" w:rsidR="00540834" w:rsidRPr="00540834" w:rsidRDefault="00540834">
      <w:pPr>
        <w:pStyle w:val="CommentText"/>
      </w:pPr>
      <w:r>
        <w:rPr>
          <w:rStyle w:val="CommentReference"/>
        </w:rPr>
        <w:annotationRef/>
      </w:r>
      <w:r>
        <w:t>Could we clarify the minimum system specifications for achieving 500 files per second</w:t>
      </w:r>
      <w:r w:rsidRPr="00540834">
        <w:t>?</w:t>
      </w:r>
    </w:p>
  </w:comment>
  <w:comment w:id="10" w:author="Author" w:initials="A">
    <w:p w14:paraId="688B39EB" w14:textId="25F0E12A" w:rsidR="00960B7D" w:rsidRDefault="00960B7D">
      <w:pPr>
        <w:pStyle w:val="CommentText"/>
      </w:pPr>
      <w:r>
        <w:rPr>
          <w:rStyle w:val="CommentReference"/>
        </w:rPr>
        <w:annotationRef/>
      </w:r>
      <w:r w:rsidRPr="00960B7D">
        <w:t>How should the application determine that a process will take more than an hour to complete?</w:t>
      </w:r>
      <w:r w:rsidR="00EF4A12">
        <w:br/>
      </w:r>
      <w:r w:rsidRPr="00960B7D">
        <w:t>Should this check be performed before the operation starts or after some run time?</w:t>
      </w:r>
    </w:p>
  </w:comment>
  <w:comment w:id="11" w:author="Author" w:initials="A">
    <w:p w14:paraId="4F80D7BC" w14:textId="4DF549B5" w:rsidR="009E2AD1" w:rsidRDefault="009E2AD1">
      <w:pPr>
        <w:pStyle w:val="CommentText"/>
      </w:pPr>
      <w:r>
        <w:rPr>
          <w:rStyle w:val="CommentReference"/>
        </w:rPr>
        <w:annotationRef/>
      </w:r>
      <w:r>
        <w:t>Should the application include an interface for users to add new languages, or will this require updates to the application code?</w:t>
      </w:r>
    </w:p>
  </w:comment>
  <w:comment w:id="12" w:author="Author" w:initials="A">
    <w:p w14:paraId="7C2F6463" w14:textId="61182B99" w:rsidR="007609A7" w:rsidRDefault="007609A7">
      <w:pPr>
        <w:pStyle w:val="CommentText"/>
      </w:pPr>
      <w:r>
        <w:rPr>
          <w:rStyle w:val="CommentReference"/>
        </w:rPr>
        <w:annotationRef/>
      </w:r>
      <w:r>
        <w:t>Could you specify what information should be displayed in the "Currently Checking" panel?</w:t>
      </w:r>
      <w:r w:rsidR="00EF4A12">
        <w:br/>
      </w:r>
      <w:r>
        <w:t>Should it show only the directory path, or additional details about files being processed?</w:t>
      </w:r>
    </w:p>
  </w:comment>
  <w:comment w:id="13" w:author="Author" w:initials="A">
    <w:p w14:paraId="2F3BA7B6" w14:textId="1B872CFD" w:rsidR="006D5617" w:rsidRPr="00EF4A12" w:rsidRDefault="006D5617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EF4A12">
        <w:rPr>
          <w:sz w:val="24"/>
          <w:szCs w:val="24"/>
        </w:rPr>
        <w:t>What specific network support features does the application need and what protocols must be supported?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74305" w15:done="0"/>
  <w15:commentEx w15:paraId="52E5300E" w15:done="0"/>
  <w15:commentEx w15:paraId="11C02E9F" w15:done="0"/>
  <w15:commentEx w15:paraId="568D6D22" w15:done="0"/>
  <w15:commentEx w15:paraId="688B39EB" w15:done="0"/>
  <w15:commentEx w15:paraId="4F80D7BC" w15:done="0"/>
  <w15:commentEx w15:paraId="7C2F6463" w15:done="0"/>
  <w15:commentEx w15:paraId="2F3BA7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74305" w16cid:durableId="2AD12612"/>
  <w16cid:commentId w16cid:paraId="52E5300E" w16cid:durableId="2AD12931"/>
  <w16cid:commentId w16cid:paraId="11C02E9F" w16cid:durableId="2AD12997"/>
  <w16cid:commentId w16cid:paraId="568D6D22" w16cid:durableId="2AD126D7"/>
  <w16cid:commentId w16cid:paraId="688B39EB" w16cid:durableId="2AD12A73"/>
  <w16cid:commentId w16cid:paraId="4F80D7BC" w16cid:durableId="2AD127A3"/>
  <w16cid:commentId w16cid:paraId="7C2F6463" w16cid:durableId="2AD12CB3"/>
  <w16cid:commentId w16cid:paraId="2F3BA7B6" w16cid:durableId="2AD12BFA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077B" w14:textId="77777777" w:rsidR="005E70FE" w:rsidRDefault="005E70FE">
      <w:r>
        <w:separator/>
      </w:r>
    </w:p>
  </w:endnote>
  <w:endnote w:type="continuationSeparator" w:id="0">
    <w:p w14:paraId="77E224DE" w14:textId="77777777" w:rsidR="005E70FE" w:rsidRDefault="005E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7F6AB0A2"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9008BA">
            <w:rPr>
              <w:sz w:val="16"/>
            </w:rPr>
            <w:t>EHU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F4A12">
            <w:rPr>
              <w:noProof/>
              <w:sz w:val="16"/>
            </w:rPr>
            <w:t>2024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57" w14:textId="77777777"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53D31FCF"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9008BA">
            <w:rPr>
              <w:sz w:val="16"/>
            </w:rPr>
            <w:t>EHU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F4A12">
            <w:rPr>
              <w:noProof/>
              <w:sz w:val="16"/>
            </w:rPr>
            <w:t>2024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527C" w14:textId="77777777" w:rsidR="005E70FE" w:rsidRDefault="005E70FE">
      <w:r>
        <w:separator/>
      </w:r>
    </w:p>
  </w:footnote>
  <w:footnote w:type="continuationSeparator" w:id="0">
    <w:p w14:paraId="20694801" w14:textId="77777777" w:rsidR="005E70FE" w:rsidRDefault="005E7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E137BD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255EFEE9" w:rsidR="002E3141" w:rsidRPr="00E137BD" w:rsidRDefault="00D06ACB" w:rsidP="00B23CF5">
          <w:pPr>
            <w:pStyle w:val="Header"/>
          </w:pPr>
          <w:r w:rsidRPr="00D06ACB">
            <w:t>EHU</w:t>
          </w:r>
          <w:r w:rsidRPr="00E137BD">
            <w:t xml:space="preserve">, </w:t>
          </w:r>
          <w:r w:rsidRPr="00D06ACB">
            <w:t>Software</w:t>
          </w:r>
          <w:r w:rsidRPr="00E137BD">
            <w:t xml:space="preserve"> </w:t>
          </w:r>
          <w:r w:rsidRPr="00D06ACB">
            <w:t>Testing</w:t>
          </w:r>
          <w:r w:rsidRPr="00E137BD">
            <w:t xml:space="preserve">, </w:t>
          </w:r>
          <w:r w:rsidR="00E137BD">
            <w:t>Project Requirements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E137BD" w:rsidRDefault="002E3141" w:rsidP="00B23CF5">
          <w:pPr>
            <w:pStyle w:val="Header"/>
            <w:jc w:val="right"/>
            <w:rPr>
              <w:b/>
            </w:rPr>
          </w:pPr>
        </w:p>
      </w:tc>
    </w:tr>
    <w:tr w:rsidR="002E3141" w:rsidRPr="00E137BD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E137BD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E137BD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E137BD" w:rsidRDefault="002E3141" w:rsidP="00B23CF5">
          <w:pPr>
            <w:pStyle w:val="Header"/>
            <w:jc w:val="right"/>
            <w:rPr>
              <w:noProof/>
              <w:sz w:val="16"/>
              <w:szCs w:val="16"/>
            </w:rPr>
          </w:pPr>
        </w:p>
      </w:tc>
    </w:tr>
  </w:tbl>
  <w:p w14:paraId="6540B051" w14:textId="77777777" w:rsidR="002E3141" w:rsidRPr="00E137BD" w:rsidRDefault="002E31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D06ACB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0A32B070" w:rsidR="002E3141" w:rsidRPr="00E137BD" w:rsidRDefault="00D06ACB" w:rsidP="005A2132">
          <w:pPr>
            <w:pStyle w:val="Header"/>
          </w:pPr>
          <w:r w:rsidRPr="00D06ACB">
            <w:rPr>
              <w:b/>
            </w:rPr>
            <w:t>EHU</w:t>
          </w:r>
          <w:r w:rsidRPr="00E137BD">
            <w:rPr>
              <w:b/>
            </w:rPr>
            <w:t xml:space="preserve">, </w:t>
          </w:r>
          <w:r w:rsidRPr="00D06ACB">
            <w:rPr>
              <w:b/>
            </w:rPr>
            <w:t>Software</w:t>
          </w:r>
          <w:r w:rsidRPr="00E137BD">
            <w:rPr>
              <w:b/>
            </w:rPr>
            <w:t xml:space="preserve"> </w:t>
          </w:r>
          <w:r w:rsidRPr="00D06ACB">
            <w:rPr>
              <w:b/>
            </w:rPr>
            <w:t>Testing</w:t>
          </w:r>
          <w:r w:rsidRPr="00E137BD">
            <w:rPr>
              <w:b/>
            </w:rPr>
            <w:t xml:space="preserve">, </w:t>
          </w:r>
          <w:r w:rsidR="00E137BD">
            <w:rPr>
              <w:b/>
            </w:rPr>
            <w:t>Project Requirements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E137BD" w:rsidRDefault="002E3141" w:rsidP="00A34D25">
          <w:pPr>
            <w:pStyle w:val="Header"/>
            <w:jc w:val="right"/>
            <w:rPr>
              <w:b/>
            </w:rPr>
          </w:pPr>
        </w:p>
      </w:tc>
    </w:tr>
    <w:tr w:rsidR="002E3141" w:rsidRPr="00D06ACB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E137BD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E137BD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E137BD" w:rsidRDefault="002E3141" w:rsidP="0052662C">
          <w:pPr>
            <w:pStyle w:val="Header"/>
            <w:jc w:val="right"/>
            <w:rPr>
              <w:b/>
              <w:sz w:val="16"/>
              <w:szCs w:val="16"/>
            </w:rPr>
          </w:pPr>
        </w:p>
      </w:tc>
    </w:tr>
  </w:tbl>
  <w:p w14:paraId="6540B05F" w14:textId="77777777" w:rsidR="002E3141" w:rsidRPr="00E137BD" w:rsidRDefault="002E31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5"/>
  </w:num>
  <w:num w:numId="5">
    <w:abstractNumId w:val="14"/>
  </w:num>
  <w:num w:numId="6">
    <w:abstractNumId w:val="2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3"/>
  </w:num>
  <w:num w:numId="15">
    <w:abstractNumId w:val="16"/>
  </w:num>
  <w:num w:numId="16">
    <w:abstractNumId w:val="8"/>
  </w:num>
  <w:num w:numId="17">
    <w:abstractNumId w:val="21"/>
  </w:num>
  <w:num w:numId="18">
    <w:abstractNumId w:val="22"/>
  </w:num>
  <w:num w:numId="19">
    <w:abstractNumId w:val="7"/>
  </w:num>
  <w:num w:numId="20">
    <w:abstractNumId w:val="7"/>
  </w:num>
  <w:num w:numId="21">
    <w:abstractNumId w:val="26"/>
  </w:num>
  <w:num w:numId="22">
    <w:abstractNumId w:val="19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3"/>
  </w:num>
  <w:num w:numId="28">
    <w:abstractNumId w:val="25"/>
  </w:num>
  <w:num w:numId="29">
    <w:abstractNumId w:val="17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  <w:num w:numId="40">
    <w:abstractNumId w:val="2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81508"/>
    <w:rsid w:val="000936AA"/>
    <w:rsid w:val="000A6040"/>
    <w:rsid w:val="000C6F29"/>
    <w:rsid w:val="000C709D"/>
    <w:rsid w:val="000D22DF"/>
    <w:rsid w:val="000D4695"/>
    <w:rsid w:val="000E5733"/>
    <w:rsid w:val="000E676F"/>
    <w:rsid w:val="000E68BD"/>
    <w:rsid w:val="000F2774"/>
    <w:rsid w:val="000F77BF"/>
    <w:rsid w:val="00114D08"/>
    <w:rsid w:val="00130569"/>
    <w:rsid w:val="00131A1C"/>
    <w:rsid w:val="00131E4A"/>
    <w:rsid w:val="001355C3"/>
    <w:rsid w:val="00171785"/>
    <w:rsid w:val="00173FBC"/>
    <w:rsid w:val="001B6B1E"/>
    <w:rsid w:val="001B72D1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9BE"/>
    <w:rsid w:val="004E22A3"/>
    <w:rsid w:val="00504479"/>
    <w:rsid w:val="0052662C"/>
    <w:rsid w:val="005400E3"/>
    <w:rsid w:val="00540834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5E70FE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617"/>
    <w:rsid w:val="006D5D58"/>
    <w:rsid w:val="006F37C1"/>
    <w:rsid w:val="007124C3"/>
    <w:rsid w:val="0072682A"/>
    <w:rsid w:val="00750BDF"/>
    <w:rsid w:val="0075737B"/>
    <w:rsid w:val="007609A7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2FC3"/>
    <w:rsid w:val="008E5E15"/>
    <w:rsid w:val="009008BA"/>
    <w:rsid w:val="00913360"/>
    <w:rsid w:val="00931641"/>
    <w:rsid w:val="00932D17"/>
    <w:rsid w:val="00943378"/>
    <w:rsid w:val="00960B7D"/>
    <w:rsid w:val="009611EA"/>
    <w:rsid w:val="00964F64"/>
    <w:rsid w:val="009E01CE"/>
    <w:rsid w:val="009E2AD1"/>
    <w:rsid w:val="009E43CB"/>
    <w:rsid w:val="009E69A0"/>
    <w:rsid w:val="00A34D25"/>
    <w:rsid w:val="00A37131"/>
    <w:rsid w:val="00A530F0"/>
    <w:rsid w:val="00A5486A"/>
    <w:rsid w:val="00A622A2"/>
    <w:rsid w:val="00A667E6"/>
    <w:rsid w:val="00A72D0C"/>
    <w:rsid w:val="00A83F89"/>
    <w:rsid w:val="00A9495A"/>
    <w:rsid w:val="00AA2238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C0C13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D06ACB"/>
    <w:rsid w:val="00D454F0"/>
    <w:rsid w:val="00D479A7"/>
    <w:rsid w:val="00D60D97"/>
    <w:rsid w:val="00D639FE"/>
    <w:rsid w:val="00D86536"/>
    <w:rsid w:val="00D97481"/>
    <w:rsid w:val="00DE4E52"/>
    <w:rsid w:val="00E137BD"/>
    <w:rsid w:val="00E44576"/>
    <w:rsid w:val="00E74234"/>
    <w:rsid w:val="00E80661"/>
    <w:rsid w:val="00E8459E"/>
    <w:rsid w:val="00E903AC"/>
    <w:rsid w:val="00EA0634"/>
    <w:rsid w:val="00EC462D"/>
    <w:rsid w:val="00EE5CC2"/>
    <w:rsid w:val="00EF4A12"/>
    <w:rsid w:val="00F00698"/>
    <w:rsid w:val="00F06C91"/>
    <w:rsid w:val="00F26FE7"/>
    <w:rsid w:val="00F40295"/>
    <w:rsid w:val="00F6260A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styleId="CommentReference">
    <w:name w:val="annotation reference"/>
    <w:basedOn w:val="DefaultParagraphFont"/>
    <w:semiHidden/>
    <w:unhideWhenUsed/>
    <w:rsid w:val="005408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4083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5408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40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40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2024-11-02T20:47:00Z</dcterms:created>
  <dcterms:modified xsi:type="dcterms:W3CDTF">2024-11-02T21:03:00Z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2023-07-31T18:34:48Z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ce597a35-a8e2-4a38-b059-4dcc112ee3a6</vt:lpwstr>
  </property>
  <property fmtid="{D5CDD505-2E9C-101B-9397-08002B2CF9AE}" pid="8" name="MSIP_Label_2a535040-0af2-483f-adc3-a132c21e3e2b_ContentBits">
    <vt:lpwstr>0</vt:lpwstr>
  </property>
</Properties>
</file>